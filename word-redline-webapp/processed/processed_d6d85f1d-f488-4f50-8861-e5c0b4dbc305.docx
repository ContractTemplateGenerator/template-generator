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This is a sample contract between the Company and the Consultant.</w:t>
        <w:del w:id="916517" w:author="Redline Processor" w:date="2025-06-25T06:28:08.074Z">
          <w:delText>Company</w:delText>
        </w:del>
        <w:ins w:id="253353" w:author="Redline Processor" w:date="2025-06-25T06:28:08.074Z">
          <w:t>Client</w:t>
        </w:ins>
        <w:t> and the Consultant.</w:t>
      </w:r>
    </w:p>
    <w:p>
      <w:r>
        <w:t>The Company shall pay $5,000 for services within 60 days.</w:t>
      </w:r>
    </w:p>
  </w:body>
</w:document>
</file>

<file path=word/settings.xml><?xml version="1.0" encoding="utf-8"?>
<w:settings xmlns:w="http://schemas.openxmlformats.org/wordprocessingml/2006/main">
  <w:trackRevisions/>
</w:settings>
</file>