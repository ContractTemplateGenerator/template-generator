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>EMPLOYMENT AGREEMENT</w:t>
      </w:r>
    </w:p>
    <w:p>
      <w:r>
        <w:t>
                This agreement is between the Company and [Employee Name]Sarah Johnson for the position of </w:t>
      </w:r>
      <w:del w:id="294449" w:author="Redline Processor" w:date="2025-06-25T07:06:20.964Z">
        <w:r>
          <w:delText>[Title]</w:delText>
        </w:r>
      </w:del>
      <w:ins w:id="11438" w:author="Redline Processor" w:date="2025-06-25T07:06:20.964Z">
        <w:r>
          <w:t>Software Engineer</w:t>
        </w:r>
      </w:ins>
      <w:r>
        <w:t>.
        </w:t>
      </w:r>
    </w:p>
    <w:p>
      <w:r>
        <w:t>
                Section 1: </w:t>
      </w:r>
      <w:del w:id="669318" w:author="Redline Processor" w:date="2025-06-25T07:06:20.964Z">
        <w:r>
          <w:delText>Employee will work on-site at the Company's office during business hours</w:delText>
        </w:r>
      </w:del>
      <w:ins w:id="393433" w:author="Redline Processor" w:date="2025-06-25T07:06:20.964Z">
        <w:r>
          <w:t>Employee will work on-site at the Company's office with occasional remote work as approved</w:t>
        </w:r>
      </w:ins>
      <w:r>
        <w:t>.
        </w:t>
      </w:r>
    </w:p>
    <w:p>
      <w:r>
        <w:t>
                Section 2: Compensation will be </w:t>
      </w:r>
      <w:del w:id="253696" w:author="Redline Processor" w:date="2025-06-25T07:06:20.964Z">
        <w:r>
          <w:delText>$40.00 per hour</w:delText>
        </w:r>
      </w:del>
      <w:ins w:id="796823" w:author="Redline Processor" w:date="2025-06-25T07:06:20.964Z">
        <w:r>
          <w:t>$50.00 per hour</w:t>
        </w:r>
      </w:ins>
      <w:r>
        <w:t> paid bi-weekly.
        </w:t>
      </w:r>
    </w:p>
    <w:p>
      <w:r>
        <w:t>
                Section 3: Employee will receive </w:t>
      </w:r>
      <w:del w:id="815105" w:author="Redline Processor" w:date="2025-06-25T07:06:20.964Z">
        <w:r>
          <w:delText>PTO in accordance with California law and Company policy</w:delText>
        </w:r>
      </w:del>
      <w:ins w:id="349477" w:author="Redline Processor" w:date="2025-06-25T07:06:20.964Z">
        <w:r>
          <w:t>PTO at the rate of 15 days per year</w:t>
        </w:r>
      </w:ins>
      <w:r>
        <w:t>.
        </w:t>
      </w:r>
    </w:p>
  </w:body>
</w:document>
</file>

<file path=word/settings.xml><?xml version="1.0" encoding="utf-8"?>
<w:settings xmlns:w="http://schemas.openxmlformats.org/wordprocessingml/2006/main">
  <w:trackRevisions/>
</w:settings>
</file>