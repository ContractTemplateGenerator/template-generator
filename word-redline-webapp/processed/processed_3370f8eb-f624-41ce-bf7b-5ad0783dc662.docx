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</Relationships>
</file>

<file path=word/document.xml><?xml version="1.0" encoding="utf-8"?>
<w:document xmlns:w="http://schemas.openxmlformats.org/wordprocessingml/2006/main">
  <w:body>
    <w:p>
      <w:r>
        <w:rPr>
          <w:rFonts w:ascii="Arial" w:hAnsi="Arial"/>
          <w:sz w:val="22"/>
        </w:rPr>
        <w:t>EMPLOYMENT AGREEMENT</w:t>
      </w:r>
    </w:p>
    <w:p>
      <w:r>
        <w:rPr>
          <w:rFonts w:ascii="Arial" w:hAnsi="Arial"/>
          <w:sz w:val="22"/>
        </w:rPr>
        <w:t>
                This Employment Agreement ("Agreement") is entered into as of [Date] (the "Effective Date") by and between </w:t>
      </w:r>
      <w:del w:id="120753" w:author="Redline Processor" w:date="2025-06-25T09:04:29.703Z">
        <w:r>
          <w:rPr>
            <w:rFonts w:ascii="Arial" w:hAnsi="Arial"/>
            <w:sz w:val="22"/>
          </w:rPr>
          <w:delText>[Employee Name]</w:delText>
        </w:r>
      </w:del>
      <w:ins w:id="105786" w:author="Redline Processor" w:date="2025-06-25T09:04:29.705Z">
        <w:r>
          <w:rPr>
            <w:rFonts w:ascii="Arial" w:hAnsi="Arial"/>
            <w:sz w:val="22"/>
          </w:rPr>
          <w:t>Sarah Johnson</w:t>
        </w:r>
      </w:ins>
      <w:r>
        <w:rPr>
          <w:rFonts w:ascii="Arial" w:hAnsi="Arial"/>
          <w:sz w:val="22"/>
        </w:rPr>
        <w:t> ("Employee") and EducationalCircuits LLC ("Company").
        </w:t>
      </w:r>
    </w:p>
    <w:p>
      <w:r>
        <w:rPr>
          <w:rFonts w:ascii="Arial" w:hAnsi="Arial"/>
          <w:sz w:val="22"/>
        </w:rPr>
        <w:t>1. EMPLOYMENT DUTIES</w:t>
      </w:r>
    </w:p>
    <w:p>
      <w:r>
        <w:rPr>
          <w:rFonts w:ascii="Arial" w:hAnsi="Arial"/>
          <w:sz w:val="22"/>
        </w:rPr>
        <w:t>
                a) Duties: Employee will serve in the position of 
                [Title]
                Software Engineer
                , reporting to Kevin Weekly, Owner. </w:t>
      </w:r>
      <w:del w:id="23734" w:author="Redline Processor" w:date="2025-06-25T09:04:29.707Z">
        <w:r>
          <w:rPr>
            <w:rFonts w:ascii="Arial" w:hAnsi="Arial"/>
            <w:sz w:val="22"/>
          </w:rPr>
          <w:delText>Employee will work on-site at the Company's office during business hours</w:delText>
        </w:r>
      </w:del>
      <w:ins w:id="847143" w:author="Redline Processor" w:date="2025-06-25T09:04:29.707Z">
        <w:r>
          <w:rPr>
            <w:rFonts w:ascii="Arial" w:hAnsi="Arial"/>
            <w:sz w:val="22"/>
          </w:rPr>
          <w:t>Employee will work on-site at the Company's office with occasional remote work as approved</w:t>
        </w:r>
      </w:ins>
      <w:r>
        <w:rPr>
          <w:rFonts w:ascii="Arial" w:hAnsi="Arial"/>
          <w:sz w:val="22"/>
        </w:rPr>
        <w:t>.
        </w:t>
      </w:r>
    </w:p>
    <w:p>
      <w:r>
        <w:rPr>
          <w:rFonts w:ascii="Arial" w:hAnsi="Arial"/>
          <w:sz w:val="22"/>
        </w:rPr>
        <w:t>
                2. COMPENSATION. Employee's compensation will be </w:t>
      </w:r>
      <w:del w:id="471041" w:author="Redline Processor" w:date="2025-06-25T09:04:29.709Z">
        <w:r>
          <w:rPr>
            <w:rFonts w:ascii="Arial" w:hAnsi="Arial"/>
            <w:sz w:val="22"/>
          </w:rPr>
          <w:delText>$[Salary Amount] per annum</w:delText>
        </w:r>
      </w:del>
      <w:ins w:id="278972" w:author="Redline Processor" w:date="2025-06-25T09:04:29.709Z">
        <w:r>
          <w:rPr>
            <w:rFonts w:ascii="Arial" w:hAnsi="Arial"/>
            <w:sz w:val="22"/>
          </w:rPr>
          <w:t>$75,000 per annum</w:t>
        </w:r>
      </w:ins>
      <w:r>
        <w:rPr>
          <w:rFonts w:ascii="Arial" w:hAnsi="Arial"/>
          <w:sz w:val="22"/>
        </w:rPr>
        <w:t>, paid according to the Company's payroll schedule.
        </w:t>
      </w:r>
    </w:p>
    <w:p>
      <w:r>
        <w:rPr>
          <w:rFonts w:ascii="Arial" w:hAnsi="Arial"/>
          <w:sz w:val="22"/>
        </w:rPr>
        <w:t>3. BENEFITS</w:t>
      </w:r>
    </w:p>
    <w:p>
      <w:r>
        <w:rPr>
          <w:rFonts w:ascii="Arial" w:hAnsi="Arial"/>
          <w:sz w:val="22"/>
        </w:rPr>
        <w:t>
                a) Vacation: Employee will accrue </w:t>
      </w:r>
      <w:del w:id="748587" w:author="Redline Processor" w:date="2025-06-25T09:04:29.710Z">
        <w:r>
          <w:rPr>
            <w:rFonts w:ascii="Arial" w:hAnsi="Arial"/>
            <w:sz w:val="22"/>
          </w:rPr>
          <w:delText>PTO in accordance with California law and Company policy</w:delText>
        </w:r>
      </w:del>
      <w:ins w:id="576379" w:author="Redline Processor" w:date="2025-06-25T09:04:29.710Z">
        <w:r>
          <w:rPr>
            <w:rFonts w:ascii="Arial" w:hAnsi="Arial"/>
            <w:sz w:val="22"/>
          </w:rPr>
          <w:t>PTO at the rate of 15 days per year</w:t>
        </w:r>
      </w:ins>
      <w:r>
        <w:rPr>
          <w:rFonts w:ascii="Arial" w:hAnsi="Arial"/>
          <w:sz w:val="22"/>
        </w:rPr>
        <w:t>.
        </w:t>
      </w:r>
    </w:p>
  </w:body>
</w:document>
</file>

<file path=word/settings.xml><?xml version="1.0" encoding="utf-8"?>
<w:settings xmlns:w="http://schemas.openxmlformats.org/wordprocessingml/2006/main">
  <w:trackRevisions/>
</w:settings>
</file>