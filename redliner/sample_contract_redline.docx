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Section 1 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Agreement is made between Alpha Corp ("Company") and Beta LLC ("Client").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2 Services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Company shall provide consulting services for a term of three (3) years.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3 Fees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Client shall pay $10,000 per month. The total liability shall not exceed fees paid.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4 Termination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Either party may terminate this Agreement upon thirty (30) days' written notice.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5 Miscellaneous</w:t>
      </w:r>
    </w:p>
    <w:p>
      <w:del w:id="1" w:author="Sergei Tokmakov" w:date="2025-10-06T11:42:41Z">
        <w:r>
          <w:delText>This Agreement is governed by the laws of the State of New York.</w:delText>
        </w:r>
      </w:del>
      <w:ins w:id="2" w:author="Sergei Tokmakov" w:date="2025-10-06T11:42:41Z">
        <w:r>
          <w:t>This Agreement is governed by the laws of the State of California, without regard to its conflict-of-laws rules.</w:t>
        </w:r>
      </w:ins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